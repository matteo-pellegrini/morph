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2022-04-19, 13:00 CEST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 (20 min late)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Besim Kabashi (BK)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Thierry Declerck (DFKI)</w:t>
      </w:r>
    </w:p>
    <w:p w:rsidR="00000000" w:rsidDel="00000000" w:rsidP="00000000" w:rsidRDefault="00000000" w:rsidRPr="00000000" w14:paraId="00000016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Ranka Stanković (RS)</w:t>
      </w:r>
    </w:p>
    <w:p w:rsidR="00000000" w:rsidDel="00000000" w:rsidP="00000000" w:rsidRDefault="00000000" w:rsidRPr="00000000" w14:paraId="00000017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Gilles Sérasset (GS)</w:t>
      </w:r>
    </w:p>
    <w:p w:rsidR="00000000" w:rsidDel="00000000" w:rsidP="00000000" w:rsidRDefault="00000000" w:rsidRPr="00000000" w14:paraId="0000001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Mike Rosner (MR)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4addnpz2v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0. Module draft (4.17)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94a165qgu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Semitic Roots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9bag1tyi8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morph:baseConstraint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f94a165qguj0" w:id="2"/>
      <w:bookmarkEnd w:id="2"/>
      <w:r w:rsidDel="00000000" w:rsidR="00000000" w:rsidRPr="00000000">
        <w:rPr>
          <w:rtl w:val="0"/>
        </w:rPr>
        <w:t xml:space="preserve">1. Semitic Roots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Roots are morphs (lexinfo:RootMorph), canonical forms specified for a lexical entry consist of them.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ns w:author="Christian Chiarcos" w:id="0" w:date="2023-04-19T12:16:13Z"/>
          <w:u w:val="none"/>
        </w:rPr>
      </w:pPr>
      <w:r w:rsidDel="00000000" w:rsidR="00000000" w:rsidRPr="00000000">
        <w:rPr>
          <w:rtl w:val="0"/>
        </w:rPr>
        <w:t xml:space="preserve">Approved by participants</w:t>
      </w:r>
      <w:ins w:author="Christian Chiarcos" w:id="0" w:date="2023-04-19T12:16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rPr>
          <w:ins w:author="Christian Chiarcos" w:id="0" w:date="2023-04-19T12:16:13Z"/>
        </w:rPr>
      </w:pPr>
      <w:ins w:author="Christian Chiarcos" w:id="0" w:date="2023-04-19T12:16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Christian Chiarcos" w:id="1" w:date="2023-04-19T12:16:14Z">
            <w:rPr>
              <w:u w:val="none"/>
            </w:rPr>
          </w:rPrChange>
        </w:rPr>
        <w:pPrChange w:author="Christian Chiarcos" w:id="0" w:date="2023-04-19T12:16:14Z">
          <w:pPr>
            <w:numPr>
              <w:ilvl w:val="0"/>
              <w:numId w:val="1"/>
            </w:numPr>
            <w:ind w:left="720" w:hanging="360"/>
          </w:pPr>
        </w:pPrChange>
      </w:pPr>
      <w:ins w:author="Christian Chiarcos" w:id="0" w:date="2023-04-19T12:16:13Z">
        <w:commentRangeStart w:id="0"/>
        <w:commentRangeStart w:id="1"/>
        <w:r w:rsidDel="00000000" w:rsidR="00000000" w:rsidRPr="00000000">
          <w:rPr>
            <w:rtl w:val="0"/>
          </w:rPr>
          <w:t xml:space="preserve">Note by CC: lexinfo:RootMorph is suggested for addition to Lexinfo (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"https://github.com/ontolex/lexinfo/issues/21"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https://github.com/ontolex/lexinfo/issues/21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 xml:space="preserve">), then, it entails ontolex:LexicalEntry [that was also in one of our papers and the reason to abandon the morph taxonomy more than one year ago]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:k-t-b   </w:t>
        <w:tab/>
        <w:t xml:space="preserve">  a lexinfo:RootMorph, ontolex:LexicalEntry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ontolex:evokes :k-t-b_meaning;</w:t>
      </w:r>
    </w:p>
    <w:p w:rsidR="00000000" w:rsidDel="00000000" w:rsidP="00000000" w:rsidRDefault="00000000" w:rsidRPr="00000000" w14:paraId="0000002D">
      <w:pPr>
        <w:rPr>
          <w:ins w:author="Christian Chiarcos" w:id="2" w:date="2023-04-19T12:06:40Z"/>
        </w:rPr>
      </w:pPr>
      <w:r w:rsidDel="00000000" w:rsidR="00000000" w:rsidRPr="00000000">
        <w:rPr>
          <w:rtl w:val="0"/>
        </w:rPr>
        <w:t xml:space="preserve">              rdfs:label "k-t-b" .</w:t>
      </w:r>
      <w:ins w:author="Christian Chiarcos" w:id="2" w:date="2023-04-19T12:06:4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/>
      </w:pPr>
      <w:ins w:author="Christian Chiarcos" w:id="2" w:date="2023-04-19T12:06:40Z">
        <w:r w:rsidDel="00000000" w:rsidR="00000000" w:rsidRPr="00000000">
          <w:rPr>
            <w:rtl w:val="0"/>
          </w:rPr>
          <w:tab/>
          <w:t xml:space="preserve"># CC: clarification question: is the suggestion to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provide a lexical form?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ins w:author="Max Ionov" w:id="3" w:date="2023-04-19T12:07:16Z">
        <w:r w:rsidDel="00000000" w:rsidR="00000000" w:rsidRPr="00000000">
          <w:rPr>
            <w:rtl w:val="0"/>
          </w:rPr>
          <w:t xml:space="preserve"># MI: for this particular lexical entry?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ins w:author="Christian Chiarcos" w:id="4" w:date="2023-04-19T12:08:18Z">
        <w:r w:rsidDel="00000000" w:rsidR="00000000" w:rsidRPr="00000000">
          <w:rPr>
            <w:rtl w:val="0"/>
          </w:rPr>
          <w:tab/>
          <w:t xml:space="preserve"># CC: yes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:k-t-b_meaning a ontolex:LexicalConcept.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# not: LexicalSense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:kiteb         a ontolex:Word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lexinfo:partOfSpeech lexinfo:verb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morph:morphologicalPattern &lt;kiteb_paradigm&gt;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ontolex:canonicalForm &lt;kiteb_form&gt;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morph:baseForm &lt;kiteb_form&gt;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&lt;kiteb_form&gt;  a ontolex:Form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</w:t>
      </w:r>
      <w:commentRangeStart w:id="2"/>
      <w:r w:rsidDel="00000000" w:rsidR="00000000" w:rsidRPr="00000000">
        <w:rPr>
          <w:rtl w:val="0"/>
        </w:rPr>
        <w:t xml:space="preserve">morph:consistsOf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roots:k-t-b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ontolex:writtenRep "kiteb"@mlt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ontolex:phoneticRep "/kɪtɛp/"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NB: </w:t>
      </w:r>
      <w:commentRangeStart w:id="3"/>
      <w:r w:rsidDel="00000000" w:rsidR="00000000" w:rsidRPr="00000000">
        <w:rPr>
          <w:rtl w:val="0"/>
        </w:rPr>
        <w:t xml:space="preserve">lexinfo:etymologicalRoot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 lexical entry -&gt; lexical entry; “Morpheme that has a particular status with regards to the word's etymology.”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uly9ufoswxxy" w:id="3"/>
      <w:bookmarkEnd w:id="3"/>
      <w:r w:rsidDel="00000000" w:rsidR="00000000" w:rsidRPr="00000000">
        <w:rPr>
          <w:rtl w:val="0"/>
        </w:rPr>
        <w:t xml:space="preserve">2. Morph ordering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One of the requirements.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morph:consistsOf &lt;morph1&gt;, &lt;morph2&gt;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(this is RDF, unordered)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Diagram: diamond-symbol operator (that’s standing for rdfs:Seq)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:x morph:consistsOf :m1, :m2.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:x a rdfs:Seq; rdf:_1 :m1; rdf:_2 :m2.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 could debate whether to use Seq (= previously preferred) or List (= also discussed)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(for circumflexes, we either need to decompose or just to provide morph:consistsOf)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81hb5tl43q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4v7edgppnmyd" w:id="5"/>
      <w:bookmarkEnd w:id="5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move the call by 15 minutes! Next call: 03.05.2023, </w:t>
      </w:r>
      <w:r w:rsidDel="00000000" w:rsidR="00000000" w:rsidRPr="00000000">
        <w:rPr>
          <w:b w:val="1"/>
          <w:rtl w:val="0"/>
        </w:rPr>
        <w:t xml:space="preserve">13:15 CEST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1"/>
        <w:shd w:fill="ffffff" w:val="clear"/>
        <w:spacing w:line="300" w:lineRule="auto"/>
        <w:rPr/>
      </w:pPr>
      <w:bookmarkStart w:colFirst="0" w:colLast="0" w:name="_ice0j7wlq70f" w:id="6"/>
      <w:bookmarkEnd w:id="6"/>
      <w:r w:rsidDel="00000000" w:rsidR="00000000" w:rsidRPr="00000000">
        <w:rPr>
          <w:rtl w:val="0"/>
        </w:rPr>
        <w:t xml:space="preserve">4. Chat (restructured, and filtered but not changed)</w:t>
      </w:r>
    </w:p>
    <w:p w:rsidR="00000000" w:rsidDel="00000000" w:rsidP="00000000" w:rsidRDefault="00000000" w:rsidRPr="00000000" w14:paraId="00000057">
      <w:pPr>
        <w:pStyle w:val="Heading2"/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bookmarkStart w:colFirst="0" w:colLast="0" w:name="_v0sosexm9yw9" w:id="7"/>
      <w:bookmarkEnd w:id="7"/>
      <w:r w:rsidDel="00000000" w:rsidR="00000000" w:rsidRPr="00000000">
        <w:rPr>
          <w:rtl w:val="0"/>
        </w:rPr>
        <w:t xml:space="preserve">4.1 Arabic (RootMorph)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13:13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https://en.wiktionary.org/wiki/%D9%83_%D8%AA_%D8%A8#Arabic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13:30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also don't think consonantal root should be a lexicalconcept, since it also plays a role in derivational morphology</w:t>
      </w:r>
    </w:p>
    <w:p w:rsidR="00000000" w:rsidDel="00000000" w:rsidP="00000000" w:rsidRDefault="00000000" w:rsidRPr="00000000" w14:paraId="0000006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13:31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what is the practice in dictionaries? organization by root or individual words? I guess in Malti, the latter. What about Arabic?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(@Gilles: yes, lexical entries in a dictionary can be used for a family of related words also in english)</w:t>
      </w:r>
    </w:p>
    <w:p w:rsidR="00000000" w:rsidDel="00000000" w:rsidP="00000000" w:rsidRDefault="00000000" w:rsidRPr="00000000" w14:paraId="00000065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Gilles Sérasset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13:32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@Christian, but ontolex:LexicalEntry has a more narrow sense. l</w:t>
      </w:r>
      <w:commentRangeStart w:id="4"/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exicog has the mean to represent this.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But sorry, I do have to leave now. Sorry sorry sorry, this discussion is very interesting.</w:t>
      </w:r>
    </w:p>
    <w:p w:rsidR="00000000" w:rsidDel="00000000" w:rsidP="00000000" w:rsidRDefault="00000000" w:rsidRPr="00000000" w14:paraId="0000006A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13:33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arabic dictionaries are organised on the basis of roots:</w:t>
      </w:r>
      <w:hyperlink r:id="rId12">
        <w:r w:rsidDel="00000000" w:rsidR="00000000" w:rsidRPr="00000000">
          <w:rPr>
            <w:rFonts w:ascii="Roboto" w:cs="Roboto" w:eastAsia="Roboto" w:hAnsi="Roboto"/>
            <w:sz w:val="18"/>
            <w:szCs w:val="1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https://lingualism.com/modern-standard-arabic/using-an-arabic-dictionary-tips-for-learners/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Gilles Sérasset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13:34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@Fahad: yes they are ! and chinese ones on the </w:t>
      </w:r>
      <w:commentRangeStart w:id="5"/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basis of ideographic keys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72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hd w:fill="ffffff" w:val="clear"/>
        <w:spacing w:line="300" w:lineRule="auto"/>
        <w:rPr/>
      </w:pPr>
      <w:bookmarkStart w:colFirst="0" w:colLast="0" w:name="_m92kc06z51b1" w:id="8"/>
      <w:bookmarkEnd w:id="8"/>
      <w:r w:rsidDel="00000000" w:rsidR="00000000" w:rsidRPr="00000000">
        <w:rPr>
          <w:rtl w:val="0"/>
        </w:rPr>
        <w:t xml:space="preserve">4.2 other vowel alterrnations (under the same entry or two allomorphs?)</w:t>
      </w:r>
    </w:p>
    <w:p w:rsidR="00000000" w:rsidDel="00000000" w:rsidP="00000000" w:rsidRDefault="00000000" w:rsidRPr="00000000" w14:paraId="0000007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13:26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as for vowelalternations without 1:1 correspondence to meaning/function, we actually have something similar in IE, too, ablaut. it also doesn't have a transparent function. English fly, flew, flown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 German fliegen - flog -geflogen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but it has other functions, e.g., abstractiuve: Berg (mount) - Gebirge (mountain)</w:t>
      </w:r>
    </w:p>
    <w:p w:rsidR="00000000" w:rsidDel="00000000" w:rsidP="00000000" w:rsidRDefault="00000000" w:rsidRPr="00000000" w14:paraId="0000007A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13:27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but it isn't systematic enough that dictionaries that aren't etymological dictionaries are organised in terms as roots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in IE languages</w:t>
      </w:r>
    </w:p>
    <w:p w:rsidR="00000000" w:rsidDel="00000000" w:rsidP="00000000" w:rsidRDefault="00000000" w:rsidRPr="00000000" w14:paraId="0000007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13:28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*in terms of roots</w:t>
      </w:r>
    </w:p>
    <w:p w:rsidR="00000000" w:rsidDel="00000000" w:rsidP="00000000" w:rsidRDefault="00000000" w:rsidRPr="00000000" w14:paraId="00000083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13:28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@Fahad: ablaut: no, not in English, of course.</w:t>
      </w:r>
    </w:p>
    <w:p w:rsidR="00000000" w:rsidDel="00000000" w:rsidP="00000000" w:rsidRDefault="00000000" w:rsidRPr="00000000" w14:paraId="00000087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13:36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cf. gabaurths in</w:t>
      </w:r>
      <w:hyperlink r:id="rId14">
        <w:r w:rsidDel="00000000" w:rsidR="00000000" w:rsidRPr="00000000">
          <w:rPr>
            <w:rFonts w:ascii="Roboto" w:cs="Roboto" w:eastAsia="Roboto" w:hAnsi="Roboto"/>
            <w:sz w:val="18"/>
            <w:szCs w:val="18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http://www.wulfila.be/lib/streitberg/1910/html/B041.html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, contains a MWE als sub-entry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Besim Kabashi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13:35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@Christian: German "fliegen - flog -geflogen" are forms from different  "stem-allomorphs" …</w:t>
      </w:r>
    </w:p>
    <w:p w:rsidR="00000000" w:rsidDel="00000000" w:rsidP="00000000" w:rsidRDefault="00000000" w:rsidRPr="00000000" w14:paraId="0000008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13:36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@Besim: this is one way of describing them</w:t>
      </w:r>
    </w:p>
    <w:p w:rsidR="00000000" w:rsidDel="00000000" w:rsidP="00000000" w:rsidRDefault="00000000" w:rsidRPr="00000000" w14:paraId="00000093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13:49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allomorphs are variation (=&gt; vartrans)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13:50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(differtent modelling strategies, because source documents are too heterogeneous wrt. allomorphs, som we must supoport both morph-level and morpheme-level organization; hence Morph instead of morpheme)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NB: RootMorph entails that :ktb is a lexical entry</w:t>
      </w:r>
    </w:p>
    <w:p w:rsidR="00000000" w:rsidDel="00000000" w:rsidP="00000000" w:rsidRDefault="00000000" w:rsidRPr="00000000" w14:paraId="0000009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13:50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yes we discussed this earlier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because Morph is a subclass of LexicalEntry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 every morph is a lexical entry by default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bookmarkStart w:colFirst="0" w:colLast="0" w:name="_x6w11rxci4a2" w:id="9"/>
      <w:bookmarkEnd w:id="9"/>
      <w:r w:rsidDel="00000000" w:rsidR="00000000" w:rsidRPr="00000000">
        <w:rPr>
          <w:rtl w:val="0"/>
        </w:rPr>
        <w:t xml:space="preserve">4.3 MI’s suggested RootMorph modelling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13:36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is rootmorph already in lexinfo?</w:t>
      </w:r>
    </w:p>
    <w:p w:rsidR="00000000" w:rsidDel="00000000" w:rsidP="00000000" w:rsidRDefault="00000000" w:rsidRPr="00000000" w14:paraId="000000A7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Matteo Pellegrini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13:37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don't think so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13:37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but it's suggested for addition</w:t>
      </w:r>
    </w:p>
    <w:p w:rsidR="00000000" w:rsidDel="00000000" w:rsidP="00000000" w:rsidRDefault="00000000" w:rsidRPr="00000000" w14:paraId="000000A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You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13:37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This is a lexical entry, so we can connect it to the lexical concept</w:t>
      </w:r>
    </w:p>
    <w:p w:rsidR="00000000" w:rsidDel="00000000" w:rsidP="00000000" w:rsidRDefault="00000000" w:rsidRPr="00000000" w14:paraId="000000B3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13:38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modelling: +1</w:t>
      </w:r>
    </w:p>
    <w:p w:rsidR="00000000" w:rsidDel="00000000" w:rsidP="00000000" w:rsidRDefault="00000000" w:rsidRPr="00000000" w14:paraId="000000B7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13:39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maybe LexicalConcept can be related to the root</w:t>
      </w:r>
    </w:p>
    <w:p w:rsidR="00000000" w:rsidDel="00000000" w:rsidP="00000000" w:rsidRDefault="00000000" w:rsidRPr="00000000" w14:paraId="000000BB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13:39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lexical concept: +1</w:t>
      </w:r>
    </w:p>
    <w:p w:rsidR="00000000" w:rsidDel="00000000" w:rsidP="00000000" w:rsidRDefault="00000000" w:rsidRPr="00000000" w14:paraId="000000B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hd w:fill="ffffff" w:val="clear"/>
        <w:spacing w:line="300" w:lineRule="auto"/>
        <w:rPr/>
      </w:pPr>
      <w:bookmarkStart w:colFirst="0" w:colLast="0" w:name="_8fz2fzolnsm8" w:id="10"/>
      <w:bookmarkEnd w:id="10"/>
      <w:r w:rsidDel="00000000" w:rsidR="00000000" w:rsidRPr="00000000">
        <w:rPr>
          <w:rtl w:val="0"/>
        </w:rPr>
        <w:t xml:space="preserve">4.4 lexinfo;etymologicalRoot (suggested by Fahad)</w:t>
      </w:r>
    </w:p>
    <w:p w:rsidR="00000000" w:rsidDel="00000000" w:rsidP="00000000" w:rsidRDefault="00000000" w:rsidRPr="00000000" w14:paraId="000000C2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13:42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etymological root is not morphological, I think. can be multi-morpheme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moment</w:t>
      </w:r>
    </w:p>
    <w:p w:rsidR="00000000" w:rsidDel="00000000" w:rsidP="00000000" w:rsidRDefault="00000000" w:rsidRPr="00000000" w14:paraId="000000C7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13:43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assume etymological root is a kind of root so it should be a morpheme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etymon is more general</w:t>
      </w:r>
    </w:p>
    <w:p w:rsidR="00000000" w:rsidDel="00000000" w:rsidP="00000000" w:rsidRDefault="00000000" w:rsidRPr="00000000" w14:paraId="000000C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13:45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lexinfo:etymology (=&gt; skos:definition)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etymnologivcalroot: in lexinfo 3.0, it is indeed a morpheme!</w:t>
      </w:r>
    </w:p>
    <w:p w:rsidR="00000000" w:rsidDel="00000000" w:rsidP="00000000" w:rsidRDefault="00000000" w:rsidRPr="00000000" w14:paraId="000000D1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13:46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with lexinfo:etymologicalRoot, we can connect root and derived words as lexical entries</w:t>
      </w:r>
    </w:p>
    <w:p w:rsidR="00000000" w:rsidDel="00000000" w:rsidP="00000000" w:rsidRDefault="00000000" w:rsidRPr="00000000" w14:paraId="000000D5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13:49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mmoon seems to be down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https://github.com/MMoOn-Project/MMoOn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hd w:fill="ffffff" w:val="clear"/>
        <w:spacing w:line="300" w:lineRule="auto"/>
        <w:rPr/>
      </w:pPr>
      <w:bookmarkStart w:colFirst="0" w:colLast="0" w:name="_99wvx3ov7d6p" w:id="11"/>
      <w:bookmarkEnd w:id="11"/>
      <w:r w:rsidDel="00000000" w:rsidR="00000000" w:rsidRPr="00000000">
        <w:rPr>
          <w:rtl w:val="0"/>
        </w:rPr>
        <w:t xml:space="preserve">4.4 lexinfo:RootMorph =&gt; ontolex:LexicalEntry</w:t>
      </w:r>
    </w:p>
    <w:p w:rsidR="00000000" w:rsidDel="00000000" w:rsidP="00000000" w:rsidRDefault="00000000" w:rsidRPr="00000000" w14:paraId="000000D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13:51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let's add that exoplicitly to the exam,ple</w:t>
      </w:r>
    </w:p>
    <w:p w:rsidR="00000000" w:rsidDel="00000000" w:rsidP="00000000" w:rsidRDefault="00000000" w:rsidRPr="00000000" w14:paraId="000000E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Besim Kabashi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13:51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+1</w:t>
      </w:r>
    </w:p>
    <w:p w:rsidR="00000000" w:rsidDel="00000000" w:rsidP="00000000" w:rsidRDefault="00000000" w:rsidRPr="00000000" w14:paraId="000000E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13:52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sz w:val="18"/>
          <w:szCs w:val="18"/>
        </w:rPr>
      </w:pPr>
      <w:commentRangeStart w:id="6"/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we need to change the wording of Lexical Entry in the report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Fahad Khan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13:52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"A lexical entry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senses."</w:t>
      </w:r>
    </w:p>
    <w:p w:rsidR="00000000" w:rsidDel="00000000" w:rsidP="00000000" w:rsidRDefault="00000000" w:rsidRPr="00000000" w14:paraId="000000EC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hd w:fill="ffffff" w:val="clear"/>
        <w:spacing w:line="300" w:lineRule="auto"/>
        <w:rPr/>
      </w:pPr>
      <w:bookmarkStart w:colFirst="0" w:colLast="0" w:name="_y0q1e385lsih" w:id="12"/>
      <w:bookmarkEnd w:id="12"/>
      <w:r w:rsidDel="00000000" w:rsidR="00000000" w:rsidRPr="00000000">
        <w:rPr>
          <w:rtl w:val="0"/>
        </w:rPr>
        <w:t xml:space="preserve">4.5 order of morphemes</w:t>
      </w:r>
    </w:p>
    <w:p w:rsidR="00000000" w:rsidDel="00000000" w:rsidP="00000000" w:rsidRDefault="00000000" w:rsidRPr="00000000" w14:paraId="000000EE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13:52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actually, we did</w:t>
      </w:r>
    </w:p>
    <w:p w:rsidR="00000000" w:rsidDel="00000000" w:rsidP="00000000" w:rsidRDefault="00000000" w:rsidRPr="00000000" w14:paraId="000000F2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13:52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aggregation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hence the diamond in the diagram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what isa not decided is whether to use rdfs:seQ or rdf:List</w:t>
      </w:r>
    </w:p>
    <w:p w:rsidR="00000000" w:rsidDel="00000000" w:rsidP="00000000" w:rsidRDefault="00000000" w:rsidRPr="00000000" w14:paraId="000000F8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13:54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ordering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consists of and the second edge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rdfs:Seq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order can also be indiredctly expressed in the wordformation rules</w:t>
      </w:r>
    </w:p>
    <w:p w:rsidR="00000000" w:rsidDel="00000000" w:rsidP="00000000" w:rsidRDefault="00000000" w:rsidRPr="00000000" w14:paraId="000000FF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13:59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in generation, in the replacement we can match beginning or end of an expression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(i would thus decouple tjhe generation discussion from morph ordering)</w:t>
      </w:r>
    </w:p>
    <w:p w:rsidR="00000000" w:rsidDel="00000000" w:rsidP="00000000" w:rsidRDefault="00000000" w:rsidRPr="00000000" w14:paraId="00000104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hd w:fill="ffffff" w:val="clear"/>
        <w:spacing w:line="300" w:lineRule="auto"/>
        <w:rPr/>
      </w:pPr>
      <w:bookmarkStart w:colFirst="0" w:colLast="0" w:name="_wz5xg63zuyp9" w:id="13"/>
      <w:bookmarkEnd w:id="13"/>
      <w:r w:rsidDel="00000000" w:rsidR="00000000" w:rsidRPr="00000000">
        <w:rPr>
          <w:rtl w:val="0"/>
        </w:rPr>
        <w:t xml:space="preserve">4.6 more data on Arabic?</w:t>
      </w:r>
    </w:p>
    <w:p w:rsidR="00000000" w:rsidDel="00000000" w:rsidP="00000000" w:rsidRDefault="00000000" w:rsidRPr="00000000" w14:paraId="00000106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0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Christian Chiarcos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14:00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(I thiunk we can include examples if they help to address requirements we identified before and if the data we have is not sufficient)</w:t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4" w:date="2023-04-19T12:27:13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but if lexinfo:RootMorph is modelled analoguously to lexinfo:Prefix, it must be a (direct or indirect) subclass of ontolex:LexicalEntry)</w:t>
      </w:r>
    </w:p>
  </w:comment>
  <w:comment w:author="Christian Chiarcos" w:id="5" w:date="2023-04-19T12:28:42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 actually have a very nice and transparent relation to LexicalConcept, as we use here for roots.</w:t>
      </w:r>
    </w:p>
  </w:comment>
  <w:comment w:author="Christian Chiarcos" w:id="3" w:date="2023-04-19T11:48:23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suzggested ny Fahad, and can be applied in parallel to a structural relation</w:t>
      </w:r>
    </w:p>
  </w:comment>
  <w:comment w:author="Christian Chiarcos" w:id="2" w:date="2023-04-19T11:39:21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+1: only issue I see is that "morph:consistsOf" sounds exhaustive (but it isn't, and with RDF semantics, it's not meant tol be)</w:t>
      </w:r>
    </w:p>
  </w:comment>
  <w:comment w:author="Christian Chiarcos" w:id="0" w:date="2023-04-19T12:20:06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had since Feb 2022 to react to that. With the removal of morph subclasses, we actually established the fact from the perspective of OntoLex-Morph. IMHO, we should take that for granted by now. LexInfo update procedure still to be discussed at LDK</w:t>
      </w:r>
    </w:p>
  </w:comment>
  <w:comment w:author="Christian Chiarcos" w:id="1" w:date="2023-04-19T12:21:1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discussed that long before, already, and I remember him to both attend and to not object.</w:t>
      </w:r>
    </w:p>
  </w:comment>
  <w:comment w:author="Christian Chiarcos" w:id="6" w:date="2023-04-19T12:40:33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core, we can't, but we can create a GitHub issue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tionary.org/wiki/%D9%83_%D8%AA_%D8%A8#Arabic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lingualism.com/modern-standard-arabic/using-an-arabic-dictionary-tips-for-learners/" TargetMode="External"/><Relationship Id="rId12" Type="http://schemas.openxmlformats.org/officeDocument/2006/relationships/hyperlink" Target="https://lingualism.com/modern-standard-arabic/using-an-arabic-dictionary-tips-for-learner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exuslinguarum.eu/the-action/join-us" TargetMode="External"/><Relationship Id="rId15" Type="http://schemas.openxmlformats.org/officeDocument/2006/relationships/hyperlink" Target="http://www.wulfila.be/lib/streitberg/1910/html/B041.html" TargetMode="External"/><Relationship Id="rId14" Type="http://schemas.openxmlformats.org/officeDocument/2006/relationships/hyperlink" Target="http://www.wulfila.be/lib/streitberg/1910/html/B041.html" TargetMode="External"/><Relationship Id="rId16" Type="http://schemas.openxmlformats.org/officeDocument/2006/relationships/hyperlink" Target="https://github.com/MMoOn-Project/MMo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