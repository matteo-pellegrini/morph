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2022-10-19,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com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A">
      <w:pPr>
        <w:rPr>
          <w:ins w:author="Besim Kabashi" w:id="0" w:date="2022-12-22T13:22:59Z"/>
          <w:color w:val="999999"/>
        </w:rPr>
      </w:pPr>
      <w:r w:rsidDel="00000000" w:rsidR="00000000" w:rsidRPr="00000000">
        <w:rPr>
          <w:color w:val="999999"/>
          <w:rtl w:val="0"/>
        </w:rPr>
        <w:t xml:space="preserve">Katerina Gkirtzou (KG)</w:t>
      </w:r>
      <w:ins w:author="Besim Kabashi" w:id="0" w:date="2022-12-22T13:22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rPr>
          <w:color w:val="999999"/>
        </w:rPr>
      </w:pPr>
      <w:ins w:author="Besim Kabashi" w:id="0" w:date="2022-12-22T13:22:59Z">
        <w:r w:rsidDel="00000000" w:rsidR="00000000" w:rsidRPr="00000000">
          <w:rPr>
            <w:color w:val="999999"/>
            <w:rtl w:val="0"/>
          </w:rPr>
          <w:t xml:space="preserve">Besim Kabashi (BK)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Khadija Ait ElFqih (KAE)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Penny Labropoulou (PL)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Sina Ahmadi (SA)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Petra Steiner (PS)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Thierry Declerck (DFKI) excused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Ranka Stanković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4.16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3877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87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1. Publications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xxbw6aafdy55" w:id="3"/>
      <w:bookmarkEnd w:id="3"/>
      <w:r w:rsidDel="00000000" w:rsidR="00000000" w:rsidRPr="00000000">
        <w:rPr>
          <w:rtl w:val="0"/>
        </w:rPr>
        <w:t xml:space="preserve">LLODream postproceedings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deadline 01.12, post-presentation publication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Rasprave journal: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Croatia’s linguistic journal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papers, including abstracts, summaries, notes and references should be not shorter than 24 000 and not longer than 30 000 characters with spaces.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Manuscripts should be sent by e-mail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rasprave@ihjj.hr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Info from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https://llodapproaches2022.mruni.eu/wp-content/uploads/2022/02/Rasprave_guidelines-for-authors_vilnius.pdf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b w:val="1"/>
          <w:rtl w:val="0"/>
        </w:rPr>
        <w:t xml:space="preserve">@MI</w:t>
      </w:r>
      <w:r w:rsidDel="00000000" w:rsidR="00000000" w:rsidRPr="00000000">
        <w:rPr>
          <w:rtl w:val="0"/>
        </w:rPr>
        <w:t xml:space="preserve">: ask CC if he wants to take charge on this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Consensus: wait with an overview until model is stable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lm6501m5uv2" w:id="4"/>
      <w:bookmarkEnd w:id="4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Initiated in FrAC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Doodle poll: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https://doodle.com/meeting/participate/id/dyrZg8ze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Draft for chapter: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Template: </w:t>
      </w:r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https://www.overleaf.com/latex/templates/langsci-skeleton-for-edited-volumes-2022-06/vvjbpxnrbnkk</w:t>
        </w:r>
      </w:hyperlink>
      <w:r w:rsidDel="00000000" w:rsidR="00000000" w:rsidRPr="00000000">
        <w:rPr>
          <w:rtl w:val="0"/>
        </w:rPr>
        <w:t xml:space="preserve">, chapters/01.tex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 abstract: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https://docs.google.com/document/d/1HLTsYScMiZE4Nb6b7mozN-SoKAIWtisdiKLa0OoXPuU/edit?usp=sharing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authors: CC KG MI BK FK CT EA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also asked Matteo to join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Anyone else?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6g1kjqfxxu3" w:id="5"/>
      <w:bookmarkEnd w:id="5"/>
      <w:r w:rsidDel="00000000" w:rsidR="00000000" w:rsidRPr="00000000">
        <w:rPr>
          <w:rtl w:val="0"/>
        </w:rPr>
        <w:t xml:space="preserve">eLex 2023</w:t>
      </w:r>
    </w:p>
    <w:p w:rsidR="00000000" w:rsidDel="00000000" w:rsidP="00000000" w:rsidRDefault="00000000" w:rsidRPr="00000000" w14:paraId="0000003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https://elex.link/elex2023/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Submission deadline: 31.01.2023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Dates: 27.06-29.06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MI: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the model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(Maybe just the dynamic part and changes since the last presentation)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case: Semitic? [if we have a consensus on that]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f5mzkeb24i9j" w:id="6"/>
      <w:bookmarkEnd w:id="6"/>
      <w:r w:rsidDel="00000000" w:rsidR="00000000" w:rsidRPr="00000000">
        <w:rPr>
          <w:rtl w:val="0"/>
        </w:rPr>
        <w:t xml:space="preserve">2. Handling of Semitic languages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figure out how to include missing categories to LexInfo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Khadija: data prepared for Arabic (cf. last time):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Morph Module semitic.odt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Khadija: special-purpose modelling for Arabic?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GS, CC: no, if that turns out to be necessary, it probably indicates a mistake in the current modelling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Fahad Khan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_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aren't hebrew and arabic similar morphologically? even the writing systems don't usually include vocalisations (of short vowels)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Khadija Ait ElFqih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No, they are not similar. Morphologically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Always possible to introduce more specific subclasses (in a separate namespace), but OntoLex concepts should be language-independent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Necessary features: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lexinfo:POS extensions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Fork repo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data under </w:t>
      </w:r>
      <w:hyperlink r:id="rId19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https://github.com/ontolex/lexinfo/tree/master/data</w:t>
        </w:r>
      </w:hyperlink>
      <w:r w:rsidDel="00000000" w:rsidR="00000000" w:rsidRPr="00000000">
        <w:rPr>
          <w:rtl w:val="0"/>
        </w:rPr>
        <w:t xml:space="preserve"> (in your repo)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Cf.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https://github.com/ontolex/lexinfo/pulls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Problems: mail John McCrae (or ask via Nexus Slack)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 diacritics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Diacritics change the meaning (and morphology) of the word (root?)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clarification: the symbols (diacritics) are vowels, right?</w:t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Vowels, no vowel or repeat consonant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and they are applied to the consonantal root, not to a regular word</w:t>
      </w:r>
    </w:p>
    <w:p w:rsidR="00000000" w:rsidDel="00000000" w:rsidP="00000000" w:rsidRDefault="00000000" w:rsidRPr="00000000" w14:paraId="00000057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Both, changes meaning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if modelled as derivation or inflection, we need to specifiy a morph that is added to the lexical entry, but it would consist of a diacritic only, no written rep, thus. But this diacritic would probably not be modelled as a LexicalEntry (= Morph)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Khadija: might be a good idea to model it as lexical entry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MI: Concern: might not be in scope of lex entry definition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CC: Similar to Umlaut in German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suggestion to model in rules (if Morph modelling is dis-preferred)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positive experiences with linguists in developing an MT system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possible problem: if you change a diacritic, you might have contextual dependencies, maybe better if the underlying representation is not a written representation, but something more abstract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diacritics just anpother way to change a string (as a string operation, an infix is exactly the same operation as a diacritic)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that, we need to split diacritics from base characters </w:t>
      </w:r>
    </w:p>
    <w:p w:rsidR="00000000" w:rsidDel="00000000" w:rsidP="00000000" w:rsidRDefault="00000000" w:rsidRPr="00000000" w14:paraId="0000006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Requirement: Unicode NFD normalization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https://towardsdatascience.com/what-on-earth-is-unicode-normalization-56c005c55ad0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2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DONE@CC (2022-10-24)</w:t>
      </w:r>
      <w:r w:rsidDel="00000000" w:rsidR="00000000" w:rsidRPr="00000000">
        <w:rPr>
          <w:rtl w:val="0"/>
        </w:rPr>
        <w:t xml:space="preserve">: ADDED AS A RECOMMENDATION INTO DOC for morph:Replacement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Is that even different from Morph?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Khadija: change in semantics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CC: at the moment, no way of modelling this without morph:Morph, but that was one of the reasons for connecting morph:InflectionRUle with miorph_:GrammatgicalMeaning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seems to be a gap in the modelling: represent the meaning/function of a morphological rule without an explicit morph</w:t>
      </w:r>
    </w:p>
    <w:p w:rsidR="00000000" w:rsidDel="00000000" w:rsidP="00000000" w:rsidRDefault="00000000" w:rsidRPr="00000000" w14:paraId="0000006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use morph:grammaticalMeaning as a property of morph:Rule</w:t>
      </w:r>
    </w:p>
    <w:p w:rsidR="00000000" w:rsidDel="00000000" w:rsidP="00000000" w:rsidRDefault="00000000" w:rsidRPr="00000000" w14:paraId="00000068">
      <w:pPr>
        <w:numPr>
          <w:ilvl w:val="4"/>
          <w:numId w:val="5"/>
        </w:numPr>
        <w:shd w:fill="ffffff" w:val="clear"/>
        <w:ind w:left="360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Matteo Pellegrini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In general I think it would be good to be able to express variation in meaning without having to rely on morph,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So I am in favour of linkin morph:Rule to morph:GrammaticalMeaning</w:t>
      </w:r>
    </w:p>
    <w:p w:rsidR="00000000" w:rsidDel="00000000" w:rsidP="00000000" w:rsidRDefault="00000000" w:rsidRPr="00000000" w14:paraId="00000069">
      <w:pPr>
        <w:numPr>
          <w:ilvl w:val="4"/>
          <w:numId w:val="5"/>
        </w:numPr>
        <w:shd w:fill="ffffff" w:val="clear"/>
        <w:ind w:left="360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Gilles Sérasset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+1</w:t>
      </w:r>
    </w:p>
    <w:p w:rsidR="00000000" w:rsidDel="00000000" w:rsidP="00000000" w:rsidRDefault="00000000" w:rsidRPr="00000000" w14:paraId="0000006A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rtl w:val="0"/>
        </w:rPr>
        <w:t xml:space="preserve">DONE@CC (2022-10-24)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: update the model accordingly </w:t>
      </w:r>
    </w:p>
    <w:p w:rsidR="00000000" w:rsidDel="00000000" w:rsidP="00000000" w:rsidRDefault="00000000" w:rsidRPr="00000000" w14:paraId="0000006B">
      <w:pPr>
        <w:numPr>
          <w:ilvl w:val="3"/>
          <w:numId w:val="5"/>
        </w:numPr>
        <w:shd w:fill="ffffff" w:val="clear"/>
        <w:ind w:left="288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rtl w:val="0"/>
        </w:rPr>
        <w:t xml:space="preserve">TODO@FK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: model a Hindi/Urdu example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, e.g., </w:t>
      </w:r>
      <w:hyperlink r:id="rId22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rtl w:val="0"/>
        </w:rPr>
        <w:t xml:space="preserve">TODO@Khadija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Modelling examples for Arabic entries</w:t>
      </w:r>
    </w:p>
    <w:p w:rsidR="00000000" w:rsidDel="00000000" w:rsidP="00000000" w:rsidRDefault="00000000" w:rsidRPr="00000000" w14:paraId="0000006D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ind w:left="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hd w:fill="ffffff" w:val="clear"/>
        <w:rPr/>
      </w:pPr>
      <w:bookmarkStart w:colFirst="0" w:colLast="0" w:name="_f981d05gctyh" w:id="7"/>
      <w:bookmarkEnd w:id="7"/>
      <w:r w:rsidDel="00000000" w:rsidR="00000000" w:rsidRPr="00000000">
        <w:rPr>
          <w:rtl w:val="0"/>
        </w:rPr>
        <w:t xml:space="preserve">3 Postponed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Semitic: Circumfix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Consolidating Definitions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Thierry’s STSM</w:t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2zbhzsjimlcf" w:id="8"/>
      <w:bookmarkEnd w:id="8"/>
      <w:r w:rsidDel="00000000" w:rsidR="00000000" w:rsidRPr="00000000">
        <w:rPr>
          <w:rtl w:val="0"/>
        </w:rPr>
        <w:t xml:space="preserve">4. AoB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Next call in 2 weeks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tolex/lexinfo/pulls" TargetMode="External"/><Relationship Id="rId11" Type="http://schemas.openxmlformats.org/officeDocument/2006/relationships/hyperlink" Target="mailto:rasprave@ihjj.hr" TargetMode="External"/><Relationship Id="rId22" Type="http://schemas.openxmlformats.org/officeDocument/2006/relationships/hyperlink" Target="https://en.wiktionary.org/wiki/%E0%A4%96%E0%A5%81%E0%A4%B2%E0%A4%A8%E0%A4%BE#Hindi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towardsdatascience.com/what-on-earth-is-unicode-normalization-56c005c55ad0" TargetMode="External"/><Relationship Id="rId13" Type="http://schemas.openxmlformats.org/officeDocument/2006/relationships/hyperlink" Target="https://doodle.com/meeting/participate/id/dyrZg8ze" TargetMode="External"/><Relationship Id="rId12" Type="http://schemas.openxmlformats.org/officeDocument/2006/relationships/hyperlink" Target="https://llodapproaches2022.mruni.eu/wp-content/uploads/2022/02/Rasprave_guidelines-for-authors_vilniu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ntolex/morph/blob/master/draft.md" TargetMode="External"/><Relationship Id="rId15" Type="http://schemas.openxmlformats.org/officeDocument/2006/relationships/hyperlink" Target="https://www.overleaf.com/latex/templates/langsci-skeleton-for-edited-volumes-2022-06/vvjbpxnrbnkk" TargetMode="External"/><Relationship Id="rId14" Type="http://schemas.openxmlformats.org/officeDocument/2006/relationships/hyperlink" Target="https://www.overleaf.com/8285444258rpfnbwgwbrdp" TargetMode="External"/><Relationship Id="rId17" Type="http://schemas.openxmlformats.org/officeDocument/2006/relationships/hyperlink" Target="https://elex.link/elex2023/" TargetMode="External"/><Relationship Id="rId16" Type="http://schemas.openxmlformats.org/officeDocument/2006/relationships/hyperlink" Target="https://docs.google.com/document/d/1HLTsYScMiZE4Nb6b7mozN-SoKAIWtisdiKLa0OoXPuU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lexinfo/tree/master/data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drive.google.com/file/d/1NST-qdkxAw7am6F3vGAap5o4eQv0ulV1/view?usp=sharing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meet.google.com/nsj-tbcy-y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